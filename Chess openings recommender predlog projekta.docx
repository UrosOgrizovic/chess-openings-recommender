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416" w:rsidRPr="003111E8" w:rsidRDefault="00614BA2">
      <w:pPr>
        <w:pStyle w:val="Heading1"/>
        <w:jc w:val="center"/>
        <w:rPr>
          <w:ins w:id="0" w:author="Uros Ogrizovic" w:date="2020-03-22T16:00:00Z"/>
          <w:rPrChange w:id="1" w:author="Uros Ogrizovic" w:date="2020-03-22T16:05:00Z">
            <w:rPr>
              <w:ins w:id="2" w:author="Uros Ogrizovic" w:date="2020-03-22T16:00:00Z"/>
            </w:rPr>
          </w:rPrChange>
        </w:rPr>
        <w:pPrChange w:id="3" w:author="Uros Ogrizovic" w:date="2020-03-22T17:54:00Z">
          <w:pPr/>
        </w:pPrChange>
      </w:pPr>
      <w:ins w:id="4" w:author="Uros Ogrizovic" w:date="2020-03-22T16:00:00Z">
        <w:r w:rsidRPr="00965914">
          <w:t xml:space="preserve">Sistemi bazirani na znanju 2019/2020 </w:t>
        </w:r>
        <w:r w:rsidRPr="003111E8">
          <w:rPr>
            <w:rPrChange w:id="5" w:author="Uros Ogrizovic" w:date="2020-03-22T16:05:00Z">
              <w:rPr/>
            </w:rPrChange>
          </w:rPr>
          <w:t>– predlog projekta</w:t>
        </w:r>
      </w:ins>
    </w:p>
    <w:p w:rsidR="00614BA2" w:rsidRDefault="00903904">
      <w:pPr>
        <w:pStyle w:val="Heading1"/>
        <w:jc w:val="center"/>
        <w:rPr>
          <w:b/>
        </w:rPr>
        <w:pPrChange w:id="6" w:author="Uros Ogrizovic" w:date="2020-03-22T17:54:00Z">
          <w:pPr/>
        </w:pPrChange>
      </w:pPr>
      <w:ins w:id="7" w:author="Uros Ogrizovic" w:date="2020-03-22T16:00:00Z">
        <w:r w:rsidRPr="003111E8">
          <w:rPr>
            <w:b/>
            <w:rPrChange w:id="8" w:author="Uros Ogrizovic" w:date="2020-03-22T16:05:00Z">
              <w:rPr/>
            </w:rPrChange>
          </w:rPr>
          <w:t>Chess opening recommender</w:t>
        </w:r>
        <w:r w:rsidR="00614BA2" w:rsidRPr="003111E8">
          <w:rPr>
            <w:b/>
            <w:rPrChange w:id="9" w:author="Uros Ogrizovic" w:date="2020-03-22T16:05:00Z">
              <w:rPr/>
            </w:rPrChange>
          </w:rPr>
          <w:t xml:space="preserve"> – predlagač šahovskih otvaranja</w:t>
        </w:r>
      </w:ins>
    </w:p>
    <w:p w:rsidR="00965914" w:rsidRPr="00965914" w:rsidRDefault="00965914" w:rsidP="00965914">
      <w:pPr>
        <w:rPr>
          <w:ins w:id="10" w:author="Uros Ogrizovic" w:date="2020-03-22T16:00:00Z"/>
        </w:rPr>
      </w:pPr>
    </w:p>
    <w:p w:rsidR="00614BA2" w:rsidRPr="003111E8" w:rsidRDefault="000576F1">
      <w:pPr>
        <w:pStyle w:val="ListParagraph"/>
        <w:numPr>
          <w:ilvl w:val="0"/>
          <w:numId w:val="2"/>
        </w:numPr>
        <w:rPr>
          <w:ins w:id="11" w:author="Uros Ogrizovic" w:date="2020-03-22T16:01:00Z"/>
          <w:sz w:val="24"/>
          <w:rPrChange w:id="12" w:author="Uros Ogrizovic" w:date="2020-03-22T16:05:00Z">
            <w:rPr>
              <w:ins w:id="13" w:author="Uros Ogrizovic" w:date="2020-03-22T16:01:00Z"/>
            </w:rPr>
          </w:rPrChange>
        </w:rPr>
        <w:pPrChange w:id="14" w:author="Uros Ogrizovic" w:date="2020-03-22T16:01:00Z">
          <w:pPr/>
        </w:pPrChange>
      </w:pPr>
      <w:ins w:id="15" w:author="Uros Ogrizovic" w:date="2020-03-22T16:01:00Z">
        <w:r w:rsidRPr="003111E8">
          <w:rPr>
            <w:b/>
            <w:sz w:val="24"/>
            <w:rPrChange w:id="16" w:author="Uros Ogrizovic" w:date="2020-03-22T16:05:00Z">
              <w:rPr>
                <w:b/>
              </w:rPr>
            </w:rPrChange>
          </w:rPr>
          <w:t>Tim:</w:t>
        </w:r>
        <w:r w:rsidRPr="003111E8">
          <w:rPr>
            <w:sz w:val="24"/>
            <w:rPrChange w:id="17" w:author="Uros Ogrizovic" w:date="2020-03-22T16:05:00Z">
              <w:rPr/>
            </w:rPrChange>
          </w:rPr>
          <w:t xml:space="preserve"> Uroš Ogrizović, SW-39/2016</w:t>
        </w:r>
      </w:ins>
    </w:p>
    <w:p w:rsidR="003C55B1" w:rsidRPr="003111E8" w:rsidRDefault="003C55B1">
      <w:pPr>
        <w:pStyle w:val="ListParagraph"/>
        <w:numPr>
          <w:ilvl w:val="0"/>
          <w:numId w:val="1"/>
        </w:numPr>
        <w:rPr>
          <w:ins w:id="18" w:author="Uros Ogrizovic" w:date="2020-03-22T16:01:00Z"/>
          <w:b/>
          <w:sz w:val="24"/>
          <w:rPrChange w:id="19" w:author="Uros Ogrizovic" w:date="2020-03-22T16:05:00Z">
            <w:rPr>
              <w:ins w:id="20" w:author="Uros Ogrizovic" w:date="2020-03-22T16:01:00Z"/>
            </w:rPr>
          </w:rPrChange>
        </w:rPr>
        <w:pPrChange w:id="21" w:author="Uros Ogrizovic" w:date="2020-03-22T16:01:00Z">
          <w:pPr/>
        </w:pPrChange>
      </w:pPr>
      <w:ins w:id="22" w:author="Uros Ogrizovic" w:date="2020-03-22T16:01:00Z">
        <w:r w:rsidRPr="003111E8">
          <w:rPr>
            <w:b/>
            <w:sz w:val="24"/>
            <w:rPrChange w:id="23" w:author="Uros Ogrizovic" w:date="2020-03-22T16:05:00Z">
              <w:rPr/>
            </w:rPrChange>
          </w:rPr>
          <w:t>Opis problema koji se rešava:</w:t>
        </w:r>
      </w:ins>
    </w:p>
    <w:p w:rsidR="00193B5C" w:rsidRPr="003111E8" w:rsidRDefault="00DC020A">
      <w:pPr>
        <w:pStyle w:val="ListParagraph"/>
        <w:numPr>
          <w:ilvl w:val="1"/>
          <w:numId w:val="1"/>
        </w:numPr>
        <w:rPr>
          <w:ins w:id="24" w:author="Uros Ogrizovic" w:date="2020-03-22T16:01:00Z"/>
          <w:b/>
          <w:sz w:val="24"/>
          <w:rPrChange w:id="25" w:author="Uros Ogrizovic" w:date="2020-03-22T16:05:00Z">
            <w:rPr>
              <w:ins w:id="26" w:author="Uros Ogrizovic" w:date="2020-03-22T16:01:00Z"/>
              <w:b/>
            </w:rPr>
          </w:rPrChange>
        </w:rPr>
        <w:pPrChange w:id="27" w:author="Uros Ogrizovic" w:date="2020-03-22T16:01:00Z">
          <w:pPr/>
        </w:pPrChange>
      </w:pPr>
      <w:ins w:id="28" w:author="Uros Ogrizovic" w:date="2020-03-22T16:01:00Z">
        <w:r w:rsidRPr="003111E8">
          <w:rPr>
            <w:b/>
            <w:sz w:val="24"/>
            <w:rPrChange w:id="29" w:author="Uros Ogrizovic" w:date="2020-03-22T16:05:00Z">
              <w:rPr>
                <w:b/>
              </w:rPr>
            </w:rPrChange>
          </w:rPr>
          <w:t>Motivacija:</w:t>
        </w:r>
      </w:ins>
      <w:ins w:id="30" w:author="Uros Ogrizovic" w:date="2020-03-22T16:04:00Z">
        <w:r w:rsidR="00903904" w:rsidRPr="003111E8">
          <w:rPr>
            <w:sz w:val="24"/>
            <w:rPrChange w:id="31" w:author="Uros Ogrizovic" w:date="2020-03-22T16:05:00Z">
              <w:rPr/>
            </w:rPrChange>
          </w:rPr>
          <w:t xml:space="preserve"> </w:t>
        </w:r>
      </w:ins>
      <w:ins w:id="32" w:author="Uros Ogrizovic" w:date="2020-03-22T16:08:00Z">
        <w:r w:rsidR="00E64796">
          <w:rPr>
            <w:sz w:val="24"/>
          </w:rPr>
          <w:t xml:space="preserve">Šah je jedna od najpopularnijih igara na tabli na svetu. </w:t>
        </w:r>
      </w:ins>
      <w:ins w:id="33" w:author="Uros Ogrizovic" w:date="2020-03-22T16:12:00Z">
        <w:r w:rsidR="00B844A6">
          <w:rPr>
            <w:sz w:val="24"/>
          </w:rPr>
          <w:t xml:space="preserve">Svetska šahovska federacija (FIDE) procenjuje da se </w:t>
        </w:r>
      </w:ins>
      <w:ins w:id="34" w:author="Uros Ogrizovic" w:date="2020-03-22T16:14:00Z">
        <w:r w:rsidR="008B0E35">
          <w:rPr>
            <w:sz w:val="24"/>
          </w:rPr>
          <w:fldChar w:fldCharType="begin"/>
        </w:r>
        <w:r w:rsidR="008B0E35">
          <w:rPr>
            <w:sz w:val="24"/>
          </w:rPr>
          <w:instrText>HYPERLINK "https://en.chessbase.com/post/che-redux-how-many-people-play-che-"</w:instrText>
        </w:r>
        <w:r w:rsidR="008B0E35">
          <w:rPr>
            <w:sz w:val="24"/>
          </w:rPr>
          <w:fldChar w:fldCharType="separate"/>
        </w:r>
        <w:r w:rsidR="00B844A6" w:rsidRPr="008B0E35">
          <w:rPr>
            <w:rStyle w:val="Hyperlink"/>
            <w:sz w:val="24"/>
          </w:rPr>
          <w:t>oko 605 miliona ljudi bavi šahom</w:t>
        </w:r>
        <w:r w:rsidR="008B0E35">
          <w:rPr>
            <w:sz w:val="24"/>
          </w:rPr>
          <w:fldChar w:fldCharType="end"/>
        </w:r>
      </w:ins>
      <w:ins w:id="35" w:author="Uros Ogrizovic" w:date="2020-03-22T16:10:00Z">
        <w:r w:rsidR="006510A8">
          <w:rPr>
            <w:sz w:val="24"/>
          </w:rPr>
          <w:t xml:space="preserve">. </w:t>
        </w:r>
      </w:ins>
      <w:ins w:id="36" w:author="Uros Ogrizovic" w:date="2020-03-22T16:05:00Z">
        <w:r w:rsidR="001B1330">
          <w:rPr>
            <w:sz w:val="24"/>
          </w:rPr>
          <w:t xml:space="preserve">Svakom </w:t>
        </w:r>
      </w:ins>
      <w:ins w:id="37" w:author="Uros Ogrizovic" w:date="2020-03-22T17:14:00Z">
        <w:r w:rsidR="00BE03E6">
          <w:rPr>
            <w:sz w:val="24"/>
          </w:rPr>
          <w:t xml:space="preserve">amaterskom šahisti </w:t>
        </w:r>
      </w:ins>
      <w:ins w:id="38" w:author="Uros Ogrizovic" w:date="2020-03-22T16:07:00Z">
        <w:r w:rsidR="00B85FF9">
          <w:rPr>
            <w:sz w:val="24"/>
          </w:rPr>
          <w:t>bi bilo</w:t>
        </w:r>
      </w:ins>
      <w:ins w:id="39" w:author="Uros Ogrizovic" w:date="2020-03-22T16:05:00Z">
        <w:r w:rsidR="00522CB2">
          <w:rPr>
            <w:sz w:val="24"/>
          </w:rPr>
          <w:t xml:space="preserve"> zanimljivo </w:t>
        </w:r>
        <w:r w:rsidR="00B85FF9">
          <w:rPr>
            <w:sz w:val="24"/>
          </w:rPr>
          <w:t>da sazna</w:t>
        </w:r>
        <w:r w:rsidR="00522CB2">
          <w:rPr>
            <w:sz w:val="24"/>
          </w:rPr>
          <w:t xml:space="preserve"> koje bi otva</w:t>
        </w:r>
        <w:r w:rsidR="001B1330">
          <w:rPr>
            <w:sz w:val="24"/>
          </w:rPr>
          <w:t xml:space="preserve">ranje odgovaralo </w:t>
        </w:r>
      </w:ins>
      <w:ins w:id="40" w:author="Uros Ogrizovic" w:date="2020-03-22T16:07:00Z">
        <w:r w:rsidR="00574328">
          <w:rPr>
            <w:sz w:val="24"/>
          </w:rPr>
          <w:t>njegovom</w:t>
        </w:r>
      </w:ins>
      <w:ins w:id="41" w:author="Uros Ogrizovic" w:date="2020-03-22T16:05:00Z">
        <w:r w:rsidR="001B1330">
          <w:rPr>
            <w:sz w:val="24"/>
          </w:rPr>
          <w:t xml:space="preserve"> stilu igre.</w:t>
        </w:r>
      </w:ins>
      <w:ins w:id="42" w:author="Uros Ogrizovic" w:date="2020-03-22T16:20:00Z">
        <w:r w:rsidR="00D62BD0">
          <w:rPr>
            <w:sz w:val="24"/>
          </w:rPr>
          <w:t xml:space="preserve"> Na ovaj način će svako da igra otvaranja koja mu najviše odgovaraju, i samim tim više da uživa u šahu.</w:t>
        </w:r>
      </w:ins>
    </w:p>
    <w:p w:rsidR="0099132C" w:rsidRPr="0099132C" w:rsidRDefault="00193B5C">
      <w:pPr>
        <w:pStyle w:val="ListParagraph"/>
        <w:numPr>
          <w:ilvl w:val="1"/>
          <w:numId w:val="1"/>
        </w:numPr>
        <w:rPr>
          <w:b/>
          <w:sz w:val="24"/>
        </w:rPr>
        <w:pPrChange w:id="43" w:author="Uros Ogrizovic" w:date="2020-03-22T16:01:00Z">
          <w:pPr/>
        </w:pPrChange>
      </w:pPr>
      <w:ins w:id="44" w:author="Uros Ogrizovic" w:date="2020-03-22T16:01:00Z">
        <w:r w:rsidRPr="003111E8">
          <w:rPr>
            <w:b/>
            <w:sz w:val="24"/>
            <w:rPrChange w:id="45" w:author="Uros Ogrizovic" w:date="2020-03-22T16:05:00Z">
              <w:rPr>
                <w:b/>
              </w:rPr>
            </w:rPrChange>
          </w:rPr>
          <w:t>Pregled problema:</w:t>
        </w:r>
      </w:ins>
      <w:ins w:id="46" w:author="Uros Ogrizovic" w:date="2020-03-22T16:34:00Z">
        <w:r w:rsidR="00614C5D">
          <w:rPr>
            <w:sz w:val="24"/>
          </w:rPr>
          <w:t xml:space="preserve"> </w:t>
        </w:r>
        <w:r w:rsidR="00614C5D">
          <w:rPr>
            <w:sz w:val="24"/>
          </w:rPr>
          <w:fldChar w:fldCharType="begin"/>
        </w:r>
        <w:r w:rsidR="00614C5D">
          <w:rPr>
            <w:sz w:val="24"/>
          </w:rPr>
          <w:instrText xml:space="preserve"> HYPERLINK "http://pmocarski.com/ChessOpeningRecommender/" </w:instrText>
        </w:r>
        <w:r w:rsidR="00614C5D">
          <w:rPr>
            <w:sz w:val="24"/>
          </w:rPr>
          <w:fldChar w:fldCharType="separate"/>
        </w:r>
        <w:r w:rsidR="00614C5D" w:rsidRPr="00614C5D">
          <w:rPr>
            <w:rStyle w:val="Hyperlink"/>
            <w:sz w:val="24"/>
          </w:rPr>
          <w:t>Jedno postojeće rešenje</w:t>
        </w:r>
        <w:r w:rsidR="00614C5D">
          <w:rPr>
            <w:sz w:val="24"/>
          </w:rPr>
          <w:fldChar w:fldCharType="end"/>
        </w:r>
        <w:r w:rsidR="00614C5D">
          <w:rPr>
            <w:sz w:val="24"/>
          </w:rPr>
          <w:t xml:space="preserve"> – moje rešenje će se od njega razlikovati po tome što će korisnik</w:t>
        </w:r>
      </w:ins>
      <w:r w:rsidR="0099132C">
        <w:rPr>
          <w:sz w:val="24"/>
        </w:rPr>
        <w:t xml:space="preserve"> popunjavanjem upitnika (</w:t>
      </w:r>
      <w:ins w:id="47" w:author="Uros Ogrizovic" w:date="2020-03-22T16:34:00Z">
        <w:r w:rsidR="00614C5D">
          <w:rPr>
            <w:sz w:val="24"/>
          </w:rPr>
          <w:t xml:space="preserve">izborom poteza </w:t>
        </w:r>
      </w:ins>
      <w:ins w:id="48" w:author="Uros Ogrizovic" w:date="2020-03-22T17:12:00Z">
        <w:r w:rsidR="009A3DA5">
          <w:rPr>
            <w:sz w:val="24"/>
          </w:rPr>
          <w:t xml:space="preserve">koje bi odigrao </w:t>
        </w:r>
      </w:ins>
      <w:ins w:id="49" w:author="Uros Ogrizovic" w:date="2020-03-22T16:34:00Z">
        <w:r w:rsidR="00614C5D">
          <w:rPr>
            <w:sz w:val="24"/>
          </w:rPr>
          <w:t xml:space="preserve">u </w:t>
        </w:r>
      </w:ins>
      <w:ins w:id="50" w:author="Uros Ogrizovic" w:date="2020-03-22T17:12:00Z">
        <w:r w:rsidR="009A3DA5">
          <w:rPr>
            <w:sz w:val="24"/>
          </w:rPr>
          <w:t>određenim pozicijama</w:t>
        </w:r>
      </w:ins>
      <w:r w:rsidR="0099132C">
        <w:rPr>
          <w:sz w:val="24"/>
        </w:rPr>
        <w:t>)</w:t>
      </w:r>
      <w:ins w:id="51" w:author="Uros Ogrizovic" w:date="2020-03-22T17:12:00Z">
        <w:r w:rsidR="009A3DA5">
          <w:rPr>
            <w:sz w:val="24"/>
          </w:rPr>
          <w:t xml:space="preserve"> sistemu </w:t>
        </w:r>
      </w:ins>
      <w:ins w:id="52" w:author="Uros Ogrizovic" w:date="2020-03-22T17:24:00Z">
        <w:r w:rsidR="00E11CF2">
          <w:rPr>
            <w:sz w:val="24"/>
          </w:rPr>
          <w:t xml:space="preserve">implicitno </w:t>
        </w:r>
      </w:ins>
      <w:ins w:id="53" w:author="Uros Ogrizovic" w:date="2020-03-22T17:12:00Z">
        <w:r w:rsidR="009A3DA5">
          <w:rPr>
            <w:sz w:val="24"/>
          </w:rPr>
          <w:t>da saopšti kakav je tip igrača.</w:t>
        </w:r>
      </w:ins>
      <w:ins w:id="54" w:author="Uros Ogrizovic" w:date="2020-03-22T17:13:00Z">
        <w:r w:rsidR="009A3DA5">
          <w:rPr>
            <w:sz w:val="24"/>
          </w:rPr>
          <w:t xml:space="preserve"> Takav vid sistema podrazumeva složenija pravila i naprednije rezonovanje.</w:t>
        </w:r>
      </w:ins>
      <w:ins w:id="55" w:author="Uros Ogrizovic" w:date="2020-03-22T17:12:00Z">
        <w:r w:rsidR="009A3DA5">
          <w:rPr>
            <w:sz w:val="24"/>
          </w:rPr>
          <w:t xml:space="preserve"> </w:t>
        </w:r>
      </w:ins>
    </w:p>
    <w:p w:rsidR="00F61DEC" w:rsidRPr="00F61DEC" w:rsidRDefault="009A3DA5" w:rsidP="0099132C">
      <w:pPr>
        <w:pStyle w:val="ListParagraph"/>
        <w:ind w:left="1440"/>
        <w:rPr>
          <w:ins w:id="56" w:author="Uros Ogrizovic" w:date="2020-03-22T17:22:00Z"/>
          <w:b/>
          <w:sz w:val="24"/>
          <w:rPrChange w:id="57" w:author="Uros Ogrizovic" w:date="2020-03-22T17:22:00Z">
            <w:rPr>
              <w:ins w:id="58" w:author="Uros Ogrizovic" w:date="2020-03-22T17:22:00Z"/>
              <w:sz w:val="24"/>
            </w:rPr>
          </w:rPrChange>
        </w:rPr>
      </w:pPr>
      <w:ins w:id="59" w:author="Uros Ogrizovic" w:date="2020-03-22T17:12:00Z">
        <w:r>
          <w:rPr>
            <w:sz w:val="24"/>
          </w:rPr>
          <w:t xml:space="preserve">Štaviše, </w:t>
        </w:r>
      </w:ins>
      <w:ins w:id="60" w:author="Uros Ogrizovic" w:date="2020-03-22T17:14:00Z">
        <w:r w:rsidR="00BE03E6">
          <w:rPr>
            <w:sz w:val="24"/>
          </w:rPr>
          <w:t xml:space="preserve">smatram da navedeno postojeće rešenje nije dobro prilagođeno početnicima, i to iz sledećeg razloga: početnici uglavnom ne znaju ni šta je gambit, ni kada treba žrtvovati figure, ni šta podrazumeva napadačka, a šta </w:t>
        </w:r>
      </w:ins>
      <w:ins w:id="61" w:author="Uros Ogrizovic" w:date="2020-03-22T17:51:00Z">
        <w:r w:rsidR="005C6294">
          <w:rPr>
            <w:sz w:val="24"/>
          </w:rPr>
          <w:t>odbrambena</w:t>
        </w:r>
      </w:ins>
      <w:ins w:id="62" w:author="Uros Ogrizovic" w:date="2020-03-22T17:14:00Z">
        <w:r w:rsidR="00BE03E6">
          <w:rPr>
            <w:sz w:val="24"/>
          </w:rPr>
          <w:t xml:space="preserve"> igra,</w:t>
        </w:r>
      </w:ins>
      <w:ins w:id="63" w:author="Uros Ogrizovic" w:date="2020-03-22T17:16:00Z">
        <w:r w:rsidR="00BE03E6">
          <w:rPr>
            <w:sz w:val="24"/>
          </w:rPr>
          <w:t xml:space="preserve"> ili koja je razlika između taktike i strategije u šahu,</w:t>
        </w:r>
      </w:ins>
      <w:ins w:id="64" w:author="Uros Ogrizovic" w:date="2020-03-22T17:14:00Z">
        <w:r w:rsidR="00BE03E6">
          <w:rPr>
            <w:sz w:val="24"/>
          </w:rPr>
          <w:t xml:space="preserve"> a </w:t>
        </w:r>
      </w:ins>
      <w:ins w:id="65" w:author="Uros Ogrizovic" w:date="2020-03-22T17:15:00Z">
        <w:r w:rsidR="00BE03E6">
          <w:rPr>
            <w:sz w:val="24"/>
          </w:rPr>
          <w:t xml:space="preserve">sasvim sigurno ne razumeju </w:t>
        </w:r>
      </w:ins>
      <w:ins w:id="66" w:author="Uros Ogrizovic" w:date="2020-03-22T17:20:00Z">
        <w:r w:rsidR="0093375B">
          <w:rPr>
            <w:sz w:val="24"/>
          </w:rPr>
          <w:t xml:space="preserve">napredne pojmove poput </w:t>
        </w:r>
      </w:ins>
      <w:ins w:id="67" w:author="Uros Ogrizovic" w:date="2020-03-22T17:15:00Z">
        <w:r w:rsidR="00BE03E6">
          <w:rPr>
            <w:sz w:val="24"/>
          </w:rPr>
          <w:t xml:space="preserve">otvorenih i zatvorenih </w:t>
        </w:r>
      </w:ins>
      <w:ins w:id="68" w:author="Uros Ogrizovic" w:date="2020-03-22T17:20:00Z">
        <w:r w:rsidR="00B61F40">
          <w:rPr>
            <w:sz w:val="24"/>
          </w:rPr>
          <w:t>pozicija</w:t>
        </w:r>
      </w:ins>
      <w:ins w:id="69" w:author="Uros Ogrizovic" w:date="2020-03-22T17:15:00Z">
        <w:r w:rsidR="00BE03E6">
          <w:rPr>
            <w:sz w:val="24"/>
          </w:rPr>
          <w:t>.</w:t>
        </w:r>
      </w:ins>
      <w:ins w:id="70" w:author="Uros Ogrizovic" w:date="2020-03-22T17:20:00Z">
        <w:r w:rsidR="00F61DEC">
          <w:rPr>
            <w:sz w:val="24"/>
          </w:rPr>
          <w:t xml:space="preserve"> </w:t>
        </w:r>
      </w:ins>
      <w:ins w:id="71" w:author="Uros Ogrizovic" w:date="2020-03-22T17:23:00Z">
        <w:r w:rsidR="00F61DEC">
          <w:rPr>
            <w:sz w:val="24"/>
          </w:rPr>
          <w:t>Igraču koji razume te koncepte predlagač otvaranja sasvim sigurno nije potreban.</w:t>
        </w:r>
      </w:ins>
    </w:p>
    <w:p w:rsidR="00F27128" w:rsidRPr="00F27128" w:rsidRDefault="00F61DEC" w:rsidP="00F27128">
      <w:pPr>
        <w:pStyle w:val="ListParagraph"/>
        <w:ind w:left="1440"/>
        <w:rPr>
          <w:ins w:id="72" w:author="Uros Ogrizovic" w:date="2020-03-22T16:02:00Z"/>
          <w:sz w:val="24"/>
          <w:rPrChange w:id="73" w:author="Uros Ogrizovic" w:date="2020-03-22T16:05:00Z">
            <w:rPr>
              <w:ins w:id="74" w:author="Uros Ogrizovic" w:date="2020-03-22T16:02:00Z"/>
              <w:b/>
            </w:rPr>
          </w:rPrChange>
        </w:rPr>
      </w:pPr>
      <w:ins w:id="75" w:author="Uros Ogrizovic" w:date="2020-03-22T17:20:00Z">
        <w:r>
          <w:rPr>
            <w:sz w:val="24"/>
          </w:rPr>
          <w:t xml:space="preserve">Imajući u vidu da korišćenje predlagača šahovskih otvaranja ima smisla samo za početnike i </w:t>
        </w:r>
      </w:ins>
      <w:ins w:id="76" w:author="Uros Ogrizovic" w:date="2020-03-22T17:21:00Z">
        <w:r>
          <w:rPr>
            <w:sz w:val="24"/>
          </w:rPr>
          <w:t xml:space="preserve">slabe šahiste, moj sistem će putem onoga što je takvim igrača poznato (tabla i povlačenje poteza) donositi zaključke o tipu igrača koji je u pitanju, a zatim i o otvaranjima koja su prigodna za </w:t>
        </w:r>
      </w:ins>
      <w:ins w:id="77" w:author="Uros Ogrizovic" w:date="2020-03-22T17:22:00Z">
        <w:r>
          <w:rPr>
            <w:sz w:val="24"/>
          </w:rPr>
          <w:t>takvog igrača.</w:t>
        </w:r>
      </w:ins>
    </w:p>
    <w:p w:rsidR="00193B5C" w:rsidRDefault="00193B5C">
      <w:pPr>
        <w:pStyle w:val="ListParagraph"/>
        <w:numPr>
          <w:ilvl w:val="1"/>
          <w:numId w:val="1"/>
        </w:numPr>
        <w:rPr>
          <w:ins w:id="78" w:author="Uros Ogrizovic" w:date="2020-03-22T17:24:00Z"/>
          <w:b/>
          <w:sz w:val="24"/>
        </w:rPr>
        <w:pPrChange w:id="79" w:author="Uros Ogrizovic" w:date="2020-03-22T16:01:00Z">
          <w:pPr/>
        </w:pPrChange>
      </w:pPr>
      <w:ins w:id="80" w:author="Uros Ogrizovic" w:date="2020-03-22T16:02:00Z">
        <w:r w:rsidRPr="003111E8">
          <w:rPr>
            <w:b/>
            <w:sz w:val="24"/>
            <w:rPrChange w:id="81" w:author="Uros Ogrizovic" w:date="2020-03-22T16:05:00Z">
              <w:rPr>
                <w:b/>
              </w:rPr>
            </w:rPrChange>
          </w:rPr>
          <w:t>Metodologija rada:</w:t>
        </w:r>
      </w:ins>
      <w:ins w:id="82" w:author="Uros Ogrizovic" w:date="2020-03-22T17:24:00Z">
        <w:r w:rsidR="00704790">
          <w:rPr>
            <w:b/>
            <w:sz w:val="24"/>
          </w:rPr>
          <w:t xml:space="preserve"> </w:t>
        </w:r>
      </w:ins>
    </w:p>
    <w:p w:rsidR="00704790" w:rsidRDefault="00704790">
      <w:pPr>
        <w:pStyle w:val="ListParagraph"/>
        <w:numPr>
          <w:ilvl w:val="2"/>
          <w:numId w:val="1"/>
        </w:numPr>
        <w:rPr>
          <w:ins w:id="83" w:author="Uros Ogrizovic" w:date="2020-03-22T17:24:00Z"/>
          <w:b/>
          <w:sz w:val="24"/>
        </w:rPr>
        <w:pPrChange w:id="84" w:author="Uros Ogrizovic" w:date="2020-03-22T17:24:00Z">
          <w:pPr/>
        </w:pPrChange>
      </w:pPr>
      <w:ins w:id="85" w:author="Uros Ogrizovic" w:date="2020-03-22T17:24:00Z">
        <w:r>
          <w:rPr>
            <w:b/>
            <w:sz w:val="24"/>
          </w:rPr>
          <w:t>Očekivani ulazi u sistem:</w:t>
        </w:r>
      </w:ins>
      <w:ins w:id="86" w:author="Uros Ogrizovic" w:date="2020-03-22T17:25:00Z">
        <w:r>
          <w:rPr>
            <w:b/>
            <w:sz w:val="24"/>
          </w:rPr>
          <w:t xml:space="preserve"> </w:t>
        </w:r>
      </w:ins>
      <w:r w:rsidR="0099132C">
        <w:rPr>
          <w:sz w:val="24"/>
        </w:rPr>
        <w:t>Popunjen upitnik, tj. š</w:t>
      </w:r>
      <w:ins w:id="87" w:author="Uros Ogrizovic" w:date="2020-03-22T17:25:00Z">
        <w:r>
          <w:rPr>
            <w:sz w:val="24"/>
          </w:rPr>
          <w:t xml:space="preserve">ahovski potezi za određene pozicije. Pozicije će se birati tako da u njima ne postoji samo jedan dobar potez, već </w:t>
        </w:r>
      </w:ins>
      <w:ins w:id="88" w:author="Uros Ogrizovic" w:date="2020-03-22T17:26:00Z">
        <w:r>
          <w:rPr>
            <w:sz w:val="24"/>
          </w:rPr>
          <w:t>više njih</w:t>
        </w:r>
      </w:ins>
      <w:ins w:id="89" w:author="Uros Ogrizovic" w:date="2020-03-22T17:25:00Z">
        <w:r>
          <w:rPr>
            <w:sz w:val="24"/>
          </w:rPr>
          <w:t>.</w:t>
        </w:r>
      </w:ins>
      <w:r w:rsidR="00F27128">
        <w:rPr>
          <w:sz w:val="24"/>
        </w:rPr>
        <w:t xml:space="preserve"> Potezi ponuđeni za poziciju biraće se kao kombinacija izbora autora i preporuke šahovske mašine</w:t>
      </w:r>
      <w:r w:rsidR="00DA0BAC">
        <w:rPr>
          <w:sz w:val="24"/>
        </w:rPr>
        <w:t xml:space="preserve"> (npr. Komodo, Stockfish)</w:t>
      </w:r>
      <w:r w:rsidR="00F27128">
        <w:rPr>
          <w:sz w:val="24"/>
        </w:rPr>
        <w:t xml:space="preserve">. </w:t>
      </w:r>
    </w:p>
    <w:p w:rsidR="00704790" w:rsidRPr="00704790" w:rsidRDefault="00704790" w:rsidP="00F36900">
      <w:pPr>
        <w:pStyle w:val="ListParagraph"/>
        <w:numPr>
          <w:ilvl w:val="2"/>
          <w:numId w:val="1"/>
        </w:numPr>
        <w:rPr>
          <w:ins w:id="90" w:author="Uros Ogrizovic" w:date="2020-03-22T17:25:00Z"/>
          <w:b/>
          <w:sz w:val="24"/>
        </w:rPr>
      </w:pPr>
      <w:ins w:id="91" w:author="Uros Ogrizovic" w:date="2020-03-22T17:25:00Z">
        <w:r w:rsidRPr="00704790">
          <w:rPr>
            <w:b/>
            <w:sz w:val="24"/>
          </w:rPr>
          <w:t xml:space="preserve">Očekivani </w:t>
        </w:r>
        <w:r>
          <w:rPr>
            <w:b/>
            <w:sz w:val="24"/>
          </w:rPr>
          <w:t xml:space="preserve">izlazi iz </w:t>
        </w:r>
        <w:r w:rsidRPr="00704790">
          <w:rPr>
            <w:b/>
            <w:sz w:val="24"/>
          </w:rPr>
          <w:t>sistem</w:t>
        </w:r>
        <w:r>
          <w:rPr>
            <w:b/>
            <w:sz w:val="24"/>
          </w:rPr>
          <w:t>a</w:t>
        </w:r>
        <w:r w:rsidRPr="00704790">
          <w:rPr>
            <w:b/>
            <w:sz w:val="24"/>
          </w:rPr>
          <w:t>:</w:t>
        </w:r>
      </w:ins>
      <w:ins w:id="92" w:author="Uros Ogrizovic" w:date="2020-03-22T17:27:00Z">
        <w:r w:rsidR="00CA7503">
          <w:rPr>
            <w:sz w:val="24"/>
          </w:rPr>
          <w:t xml:space="preserve"> Jedno ili više šahovskih otvaranja koja odgovaraju tipu igrača </w:t>
        </w:r>
      </w:ins>
      <w:ins w:id="93" w:author="Uros Ogrizovic" w:date="2020-03-22T17:28:00Z">
        <w:r w:rsidR="008A4619">
          <w:rPr>
            <w:sz w:val="24"/>
          </w:rPr>
          <w:t xml:space="preserve">kakav je korisnik. </w:t>
        </w:r>
        <w:r w:rsidR="005A0A41">
          <w:rPr>
            <w:sz w:val="24"/>
          </w:rPr>
          <w:t>Rezonovanje se vrši na osnovu poteza koje je korisnik izabrao.</w:t>
        </w:r>
      </w:ins>
      <w:r w:rsidR="0099132C">
        <w:rPr>
          <w:sz w:val="24"/>
        </w:rPr>
        <w:t xml:space="preserve"> Osim otvaranja, korisniku će se u „Recommended master games for you“ odeljku pojaviti više igara velikih šahista prošlosti i današnjice, koje su preporučene na osnovu toga kako je korisnik popunio upitnik, tj. na osnovu profila igrača u koji se korisnik uklapa.</w:t>
      </w:r>
      <w:r w:rsidR="00F36900">
        <w:rPr>
          <w:sz w:val="24"/>
        </w:rPr>
        <w:t xml:space="preserve"> Klikom na bilo koju od igara biće preusmeren na sajt </w:t>
      </w:r>
      <w:hyperlink r:id="rId5" w:history="1">
        <w:r w:rsidR="00F36900" w:rsidRPr="00F36900">
          <w:rPr>
            <w:rStyle w:val="Hyperlink"/>
            <w:sz w:val="24"/>
          </w:rPr>
          <w:t>https://www.chessgames.com/</w:t>
        </w:r>
      </w:hyperlink>
      <w:r w:rsidR="00F36900">
        <w:rPr>
          <w:sz w:val="24"/>
        </w:rPr>
        <w:t>.</w:t>
      </w:r>
    </w:p>
    <w:p w:rsidR="00704790" w:rsidRPr="003111E8" w:rsidRDefault="00704790">
      <w:pPr>
        <w:pStyle w:val="ListParagraph"/>
        <w:numPr>
          <w:ilvl w:val="2"/>
          <w:numId w:val="1"/>
        </w:numPr>
        <w:rPr>
          <w:ins w:id="94" w:author="Uros Ogrizovic" w:date="2020-03-22T16:02:00Z"/>
          <w:b/>
          <w:sz w:val="24"/>
          <w:rPrChange w:id="95" w:author="Uros Ogrizovic" w:date="2020-03-22T16:05:00Z">
            <w:rPr>
              <w:ins w:id="96" w:author="Uros Ogrizovic" w:date="2020-03-22T16:02:00Z"/>
              <w:b/>
            </w:rPr>
          </w:rPrChange>
        </w:rPr>
        <w:pPrChange w:id="97" w:author="Uros Ogrizovic" w:date="2020-03-22T17:24:00Z">
          <w:pPr/>
        </w:pPrChange>
      </w:pPr>
      <w:ins w:id="98" w:author="Uros Ogrizovic" w:date="2020-03-22T17:25:00Z">
        <w:r>
          <w:rPr>
            <w:b/>
            <w:sz w:val="24"/>
          </w:rPr>
          <w:lastRenderedPageBreak/>
          <w:t>Opis baze znanja projekta:</w:t>
        </w:r>
      </w:ins>
      <w:r w:rsidR="00F93243">
        <w:rPr>
          <w:sz w:val="24"/>
        </w:rPr>
        <w:t xml:space="preserve"> Baza znanja će da se popunjava kada korisnik</w:t>
      </w:r>
      <w:r w:rsidR="005D483C">
        <w:rPr>
          <w:sz w:val="24"/>
        </w:rPr>
        <w:t xml:space="preserve"> popuni upitnik, tj.</w:t>
      </w:r>
      <w:r w:rsidR="00F93243">
        <w:rPr>
          <w:sz w:val="24"/>
        </w:rPr>
        <w:t xml:space="preserve"> izabere poteze.</w:t>
      </w:r>
      <w:r w:rsidR="00A12F8E">
        <w:rPr>
          <w:sz w:val="24"/>
        </w:rPr>
        <w:t xml:space="preserve"> Popularnost nekog otvaranja će takođe da igra ulogu pri pružanju preporuke korisniku. Ponuđena otvaranja neće zabeležiti jednak rast popularnosti, već će ono koje je prvo ponuđeno da zabeleži najveći rast, drugo malo manji i tako redom. Popularnost otvaranja je značajna jer što više ljudi igra neko otvaranje, to više koristi ima u tome da korisnik razume baš to otvaranje, kako zbog toga što će onda i korisnik sam moći da </w:t>
      </w:r>
      <w:r w:rsidR="00DF48E4">
        <w:rPr>
          <w:sz w:val="24"/>
        </w:rPr>
        <w:t>ga igra</w:t>
      </w:r>
      <w:r w:rsidR="00A12F8E">
        <w:rPr>
          <w:sz w:val="24"/>
        </w:rPr>
        <w:t xml:space="preserve">, tako i zbog toga što </w:t>
      </w:r>
      <w:r w:rsidR="00DF48E4">
        <w:rPr>
          <w:sz w:val="24"/>
        </w:rPr>
        <w:t>proučavanjem otvaranja</w:t>
      </w:r>
      <w:r w:rsidR="00A12F8E">
        <w:rPr>
          <w:sz w:val="24"/>
        </w:rPr>
        <w:t xml:space="preserve"> korisnik uočava njegove principe, te počinje da shvata i kako da se suprotstavi tom otvaranju u partiji.</w:t>
      </w:r>
    </w:p>
    <w:p w:rsidR="005D483C" w:rsidRDefault="00193B5C">
      <w:pPr>
        <w:pStyle w:val="ListParagraph"/>
        <w:numPr>
          <w:ilvl w:val="1"/>
          <w:numId w:val="1"/>
        </w:numPr>
        <w:rPr>
          <w:b/>
          <w:sz w:val="24"/>
        </w:rPr>
        <w:pPrChange w:id="99" w:author="Uros Ogrizovic" w:date="2020-03-22T17:49:00Z">
          <w:pPr/>
        </w:pPrChange>
      </w:pPr>
      <w:ins w:id="100" w:author="Uros Ogrizovic" w:date="2020-03-22T16:02:00Z">
        <w:r w:rsidRPr="003111E8">
          <w:rPr>
            <w:b/>
            <w:sz w:val="24"/>
            <w:rPrChange w:id="101" w:author="Uros Ogrizovic" w:date="2020-03-22T16:05:00Z">
              <w:rPr>
                <w:b/>
              </w:rPr>
            </w:rPrChange>
          </w:rPr>
          <w:t>Opis konkretnog primera rezonovanja, korak po korak:</w:t>
        </w:r>
        <w:r w:rsidR="00197914" w:rsidRPr="003111E8">
          <w:rPr>
            <w:b/>
            <w:sz w:val="24"/>
            <w:rPrChange w:id="102" w:author="Uros Ogrizovic" w:date="2020-03-22T16:05:00Z">
              <w:rPr>
                <w:b/>
              </w:rPr>
            </w:rPrChange>
          </w:rPr>
          <w:t xml:space="preserve"> </w:t>
        </w:r>
      </w:ins>
    </w:p>
    <w:p w:rsidR="005D483C" w:rsidRPr="00B6490D" w:rsidRDefault="005D483C" w:rsidP="005D483C">
      <w:pPr>
        <w:pStyle w:val="ListParagraph"/>
        <w:keepNext/>
        <w:ind w:left="1440"/>
        <w:rPr>
          <w:i/>
          <w:sz w:val="20"/>
        </w:rPr>
      </w:pPr>
      <w:r>
        <w:rPr>
          <w:noProof/>
          <w:sz w:val="24"/>
          <w:lang w:eastAsia="sr-Latn-RS"/>
        </w:rPr>
        <w:drawing>
          <wp:inline distT="0" distB="0" distL="0" distR="0" wp14:anchorId="10A13BDB" wp14:editId="1481F829">
            <wp:extent cx="1857375" cy="1857375"/>
            <wp:effectExtent l="0" t="0" r="9525" b="9525"/>
            <wp:docPr id="1" name="Picture 1" descr="C:\Users\grizl\AppData\Local\Microsoft\Windows\INetCache\Content.Word\ng5-d3-O-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izl\AppData\Local\Microsoft\Windows\INetCache\Content.Word\ng5-d3-O-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r w:rsidR="00B6490D" w:rsidRPr="00B6490D">
        <w:rPr>
          <w:i/>
          <w:sz w:val="20"/>
        </w:rPr>
        <w:t>Primer pozicije (ponuđeni potezi su Ng5, d3, O-O)</w:t>
      </w:r>
    </w:p>
    <w:p w:rsidR="00B6490D" w:rsidRDefault="00B6490D" w:rsidP="005D483C">
      <w:pPr>
        <w:pStyle w:val="ListParagraph"/>
        <w:ind w:left="1440"/>
        <w:rPr>
          <w:sz w:val="24"/>
        </w:rPr>
      </w:pPr>
    </w:p>
    <w:p w:rsidR="00951B3D" w:rsidRDefault="00170C18" w:rsidP="005D483C">
      <w:pPr>
        <w:pStyle w:val="ListParagraph"/>
        <w:ind w:left="1440"/>
        <w:rPr>
          <w:sz w:val="24"/>
        </w:rPr>
      </w:pPr>
      <w:ins w:id="103" w:author="Uros Ogrizovic" w:date="2020-03-22T17:37:00Z">
        <w:r>
          <w:rPr>
            <w:sz w:val="24"/>
          </w:rPr>
          <w:t xml:space="preserve">Korisnik bira potez koji bi odigrao u prvoj poziciji. </w:t>
        </w:r>
      </w:ins>
      <w:ins w:id="104" w:author="Uros Ogrizovic" w:date="2020-03-22T17:38:00Z">
        <w:r w:rsidR="001E45F3">
          <w:rPr>
            <w:sz w:val="24"/>
          </w:rPr>
          <w:t xml:space="preserve">Zatim, pritiskom na dugme „Next“ mu se pojavljuje sledeća pozicija. </w:t>
        </w:r>
        <w:r w:rsidR="00517469">
          <w:rPr>
            <w:sz w:val="24"/>
          </w:rPr>
          <w:t xml:space="preserve">Korisnik ponavlja istu radnju </w:t>
        </w:r>
      </w:ins>
      <w:ins w:id="105" w:author="Uros Ogrizovic" w:date="2020-03-22T17:37:00Z">
        <w:r>
          <w:rPr>
            <w:sz w:val="24"/>
          </w:rPr>
          <w:t>za preostale pozicije.</w:t>
        </w:r>
      </w:ins>
      <w:ins w:id="106" w:author="Uros Ogrizovic" w:date="2020-03-22T17:39:00Z">
        <w:r w:rsidR="00C3195C">
          <w:rPr>
            <w:sz w:val="24"/>
          </w:rPr>
          <w:t xml:space="preserve"> Nakon poslednje pozicije korisnik pritiskom na dugme „Finish“ predaje poteze sistemu. Sistem vrši rezonovanje na osnovu poteza i korisniku se prikazuju jedno ili više otvaranja koja </w:t>
        </w:r>
      </w:ins>
      <w:ins w:id="107" w:author="Uros Ogrizovic" w:date="2020-03-22T17:41:00Z">
        <w:r w:rsidR="00A1160B">
          <w:rPr>
            <w:sz w:val="24"/>
          </w:rPr>
          <w:t>su u skladu sa n</w:t>
        </w:r>
        <w:r w:rsidR="00086CE8">
          <w:rPr>
            <w:sz w:val="24"/>
          </w:rPr>
          <w:t>jegovim karakterom kao šahiste</w:t>
        </w:r>
      </w:ins>
      <w:ins w:id="108" w:author="Uros Ogrizovic" w:date="2020-03-22T17:39:00Z">
        <w:r w:rsidR="00C3195C">
          <w:rPr>
            <w:sz w:val="24"/>
          </w:rPr>
          <w:t xml:space="preserve">, uz opis svakog od otvaranja. </w:t>
        </w:r>
      </w:ins>
      <w:ins w:id="109" w:author="Uros Ogrizovic" w:date="2020-03-22T17:43:00Z">
        <w:r w:rsidR="0029637D">
          <w:rPr>
            <w:sz w:val="24"/>
          </w:rPr>
          <w:t>Korisniku se prikazuje i tekst koji obrazlaže zbog čega su mu baš ta otvaranja preporučena; na primer: „</w:t>
        </w:r>
      </w:ins>
      <w:ins w:id="110" w:author="Uros Ogrizovic" w:date="2020-03-22T17:44:00Z">
        <w:r w:rsidR="0029637D">
          <w:rPr>
            <w:sz w:val="24"/>
          </w:rPr>
          <w:t xml:space="preserve">You are an attacking chess player who will do anything it takes to get to the enemy king.“, ili: „You are the type of player who values piece activity over </w:t>
        </w:r>
      </w:ins>
      <w:ins w:id="111" w:author="Uros Ogrizovic" w:date="2020-03-22T17:46:00Z">
        <w:r w:rsidR="0029637D">
          <w:rPr>
            <w:sz w:val="24"/>
          </w:rPr>
          <w:t>king safety</w:t>
        </w:r>
      </w:ins>
      <w:ins w:id="112" w:author="Uros Ogrizovic" w:date="2020-03-22T17:44:00Z">
        <w:r w:rsidR="0029637D">
          <w:rPr>
            <w:sz w:val="24"/>
          </w:rPr>
          <w:t>.</w:t>
        </w:r>
      </w:ins>
      <w:ins w:id="113" w:author="Uros Ogrizovic" w:date="2020-03-22T17:45:00Z">
        <w:r w:rsidR="0029637D">
          <w:rPr>
            <w:sz w:val="24"/>
          </w:rPr>
          <w:t>“</w:t>
        </w:r>
      </w:ins>
      <w:ins w:id="114" w:author="Uros Ogrizovic" w:date="2020-03-22T17:46:00Z">
        <w:r w:rsidR="0029637D">
          <w:rPr>
            <w:sz w:val="24"/>
          </w:rPr>
          <w:t xml:space="preserve">, ili: „Your style of </w:t>
        </w:r>
      </w:ins>
      <w:ins w:id="115" w:author="Uros Ogrizovic" w:date="2020-03-22T17:53:00Z">
        <w:r w:rsidR="00B67582">
          <w:rPr>
            <w:sz w:val="24"/>
          </w:rPr>
          <w:t>play</w:t>
        </w:r>
      </w:ins>
      <w:ins w:id="116" w:author="Uros Ogrizovic" w:date="2020-03-22T17:46:00Z">
        <w:r w:rsidR="0029637D">
          <w:rPr>
            <w:sz w:val="24"/>
          </w:rPr>
          <w:t xml:space="preserve"> guarantees fireworks on the </w:t>
        </w:r>
      </w:ins>
      <w:ins w:id="117" w:author="Uros Ogrizovic" w:date="2020-03-22T17:53:00Z">
        <w:r w:rsidR="00B67582">
          <w:rPr>
            <w:sz w:val="24"/>
          </w:rPr>
          <w:t xml:space="preserve">chess </w:t>
        </w:r>
      </w:ins>
      <w:ins w:id="118" w:author="Uros Ogrizovic" w:date="2020-03-22T17:46:00Z">
        <w:r w:rsidR="0029637D">
          <w:rPr>
            <w:sz w:val="24"/>
          </w:rPr>
          <w:t xml:space="preserve">board! With material being given up for </w:t>
        </w:r>
      </w:ins>
      <w:ins w:id="119" w:author="Uros Ogrizovic" w:date="2020-03-22T17:49:00Z">
        <w:r w:rsidR="00A56382">
          <w:rPr>
            <w:sz w:val="24"/>
          </w:rPr>
          <w:t>easy</w:t>
        </w:r>
      </w:ins>
      <w:ins w:id="120" w:author="Uros Ogrizovic" w:date="2020-03-22T17:47:00Z">
        <w:r w:rsidR="0029637D" w:rsidRPr="00A56382">
          <w:rPr>
            <w:sz w:val="24"/>
            <w:rPrChange w:id="121" w:author="Uros Ogrizovic" w:date="2020-03-22T17:49:00Z">
              <w:rPr/>
            </w:rPrChange>
          </w:rPr>
          <w:t xml:space="preserve"> development, opposite-colored bishop</w:t>
        </w:r>
      </w:ins>
      <w:ins w:id="122" w:author="Uros Ogrizovic" w:date="2020-03-22T17:50:00Z">
        <w:r w:rsidR="00920049">
          <w:rPr>
            <w:sz w:val="24"/>
          </w:rPr>
          <w:t>s</w:t>
        </w:r>
      </w:ins>
      <w:ins w:id="123" w:author="Uros Ogrizovic" w:date="2020-03-22T17:47:00Z">
        <w:r w:rsidR="0029637D" w:rsidRPr="00A56382">
          <w:rPr>
            <w:sz w:val="24"/>
            <w:rPrChange w:id="124" w:author="Uros Ogrizovic" w:date="2020-03-22T17:49:00Z">
              <w:rPr/>
            </w:rPrChange>
          </w:rPr>
          <w:t xml:space="preserve"> endgames are not </w:t>
        </w:r>
      </w:ins>
      <w:ins w:id="125" w:author="Uros Ogrizovic" w:date="2020-03-22T17:50:00Z">
        <w:r w:rsidR="00B5149D">
          <w:rPr>
            <w:sz w:val="24"/>
          </w:rPr>
          <w:t>your cup of tea</w:t>
        </w:r>
      </w:ins>
      <w:ins w:id="126" w:author="Uros Ogrizovic" w:date="2020-03-22T17:47:00Z">
        <w:r w:rsidR="0029637D" w:rsidRPr="00A56382">
          <w:rPr>
            <w:sz w:val="24"/>
            <w:rPrChange w:id="127" w:author="Uros Ogrizovic" w:date="2020-03-22T17:49:00Z">
              <w:rPr/>
            </w:rPrChange>
          </w:rPr>
          <w:t xml:space="preserve">. </w:t>
        </w:r>
      </w:ins>
      <w:ins w:id="128" w:author="Uros Ogrizovic" w:date="2020-03-22T17:48:00Z">
        <w:r w:rsidR="0029637D" w:rsidRPr="00A56382">
          <w:rPr>
            <w:sz w:val="24"/>
            <w:rPrChange w:id="129" w:author="Uros Ogrizovic" w:date="2020-03-22T17:49:00Z">
              <w:rPr/>
            </w:rPrChange>
          </w:rPr>
          <w:t>To paraphrase a great poet, you want it all and you want it now!“</w:t>
        </w:r>
      </w:ins>
      <w:ins w:id="130" w:author="Uros Ogrizovic" w:date="2020-03-22T17:50:00Z">
        <w:r w:rsidR="005C6294">
          <w:rPr>
            <w:sz w:val="24"/>
          </w:rPr>
          <w:t xml:space="preserve"> </w:t>
        </w:r>
      </w:ins>
      <w:r w:rsidR="00951B3D">
        <w:rPr>
          <w:sz w:val="24"/>
        </w:rPr>
        <w:t xml:space="preserve">Osim toga, korisniku će biti preporučeno i nekoliko partija </w:t>
      </w:r>
      <w:r w:rsidR="00951B3D" w:rsidRPr="00951B3D">
        <w:rPr>
          <w:sz w:val="24"/>
        </w:rPr>
        <w:t>velikih šahista prošlosti i današnjice</w:t>
      </w:r>
      <w:r w:rsidR="00951B3D">
        <w:rPr>
          <w:sz w:val="24"/>
        </w:rPr>
        <w:t xml:space="preserve"> koje odgovaraju korisnikovom stilu igre.</w:t>
      </w:r>
      <w:bookmarkStart w:id="131" w:name="_GoBack"/>
      <w:bookmarkEnd w:id="131"/>
    </w:p>
    <w:p w:rsidR="00B24EC5" w:rsidRPr="00B24EC5" w:rsidRDefault="005C6294" w:rsidP="005D483C">
      <w:pPr>
        <w:pStyle w:val="ListParagraph"/>
        <w:ind w:left="1440"/>
        <w:rPr>
          <w:b/>
          <w:sz w:val="24"/>
        </w:rPr>
      </w:pPr>
      <w:ins w:id="132" w:author="Uros Ogrizovic" w:date="2020-03-22T17:50:00Z">
        <w:r>
          <w:rPr>
            <w:sz w:val="24"/>
          </w:rPr>
          <w:t xml:space="preserve">Korisniku su </w:t>
        </w:r>
      </w:ins>
      <w:ins w:id="133" w:author="Uros Ogrizovic" w:date="2020-03-22T17:51:00Z">
        <w:r>
          <w:rPr>
            <w:sz w:val="24"/>
          </w:rPr>
          <w:t xml:space="preserve">u ovom slučaju </w:t>
        </w:r>
      </w:ins>
      <w:ins w:id="134" w:author="Uros Ogrizovic" w:date="2020-03-22T17:50:00Z">
        <w:r>
          <w:rPr>
            <w:sz w:val="24"/>
          </w:rPr>
          <w:t>pojmovi poput „napadačke igre“, „bezbednosti kralja</w:t>
        </w:r>
      </w:ins>
      <w:ins w:id="135" w:author="Uros Ogrizovic" w:date="2020-03-22T17:51:00Z">
        <w:r>
          <w:rPr>
            <w:sz w:val="24"/>
          </w:rPr>
          <w:t xml:space="preserve">“ i </w:t>
        </w:r>
      </w:ins>
      <w:ins w:id="136" w:author="Uros Ogrizovic" w:date="2020-03-22T17:50:00Z">
        <w:r>
          <w:rPr>
            <w:sz w:val="24"/>
          </w:rPr>
          <w:t>„razvoja figura“</w:t>
        </w:r>
      </w:ins>
      <w:ins w:id="137" w:author="Uros Ogrizovic" w:date="2020-03-22T17:51:00Z">
        <w:r>
          <w:rPr>
            <w:sz w:val="24"/>
          </w:rPr>
          <w:t xml:space="preserve">, koji su nepoznati, uvedeni kako bi opisali njegovu igru, koja mu je inherentno poznata. Na ovaj način se korisniku pomaže da stvori </w:t>
        </w:r>
      </w:ins>
      <w:ins w:id="138" w:author="Uros Ogrizovic" w:date="2020-03-22T17:52:00Z">
        <w:r>
          <w:rPr>
            <w:sz w:val="24"/>
          </w:rPr>
          <w:t>veze između određenih teorijskih termina i pojava na šahovskoj tabli.</w:t>
        </w:r>
      </w:ins>
      <w:r w:rsidR="002C107D">
        <w:rPr>
          <w:sz w:val="24"/>
        </w:rPr>
        <w:t xml:space="preserve"> </w:t>
      </w:r>
    </w:p>
    <w:p w:rsidR="00193B5C" w:rsidRPr="00A56382" w:rsidRDefault="00B24EC5" w:rsidP="00B24EC5">
      <w:pPr>
        <w:pStyle w:val="ListParagraph"/>
        <w:ind w:left="1440"/>
        <w:rPr>
          <w:b/>
          <w:sz w:val="24"/>
          <w:rPrChange w:id="139" w:author="Uros Ogrizovic" w:date="2020-03-22T17:49:00Z">
            <w:rPr/>
          </w:rPrChange>
        </w:rPr>
      </w:pPr>
      <w:r>
        <w:rPr>
          <w:sz w:val="24"/>
        </w:rPr>
        <w:t xml:space="preserve">Konkretno, </w:t>
      </w:r>
      <w:r w:rsidR="002C107D">
        <w:rPr>
          <w:sz w:val="24"/>
        </w:rPr>
        <w:t xml:space="preserve">ako korisnik bude prosledio sistemu takve podatke da sistem može da zaključi da korisnik voli otvaranja koja počinju potezom e4, uključuju </w:t>
      </w:r>
      <w:r w:rsidR="002C107D">
        <w:rPr>
          <w:sz w:val="24"/>
        </w:rPr>
        <w:lastRenderedPageBreak/>
        <w:t xml:space="preserve">gambit i omogućavaju brz razvoj figura, korisniku će </w:t>
      </w:r>
      <w:r w:rsidR="00E10302">
        <w:rPr>
          <w:sz w:val="24"/>
        </w:rPr>
        <w:t xml:space="preserve">možda da budu preporučena sledeća otvaranja: </w:t>
      </w:r>
      <w:r w:rsidR="002C107D">
        <w:rPr>
          <w:sz w:val="24"/>
        </w:rPr>
        <w:t>Kraljev gambit</w:t>
      </w:r>
      <w:r w:rsidR="00E10302">
        <w:rPr>
          <w:sz w:val="24"/>
        </w:rPr>
        <w:t xml:space="preserve">, Smith-Morra gambit, </w:t>
      </w:r>
      <w:r w:rsidR="00884EC1">
        <w:rPr>
          <w:sz w:val="24"/>
        </w:rPr>
        <w:t>Škotski gambit</w:t>
      </w:r>
      <w:r w:rsidR="002C107D">
        <w:rPr>
          <w:sz w:val="24"/>
        </w:rPr>
        <w:t>.</w:t>
      </w:r>
    </w:p>
    <w:sectPr w:rsidR="00193B5C" w:rsidRPr="00A5638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27DA2"/>
    <w:multiLevelType w:val="hybridMultilevel"/>
    <w:tmpl w:val="03CAA916"/>
    <w:lvl w:ilvl="0" w:tplc="A3A4518E">
      <w:numFmt w:val="bullet"/>
      <w:lvlText w:val="-"/>
      <w:lvlJc w:val="left"/>
      <w:pPr>
        <w:ind w:left="720" w:hanging="360"/>
      </w:pPr>
      <w:rPr>
        <w:rFonts w:ascii="Calibri" w:eastAsiaTheme="minorHAnsi" w:hAnsi="Calibri" w:cs="Calibri" w:hint="default"/>
        <w:b/>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72E50D77"/>
    <w:multiLevelType w:val="hybridMultilevel"/>
    <w:tmpl w:val="86E8E228"/>
    <w:lvl w:ilvl="0" w:tplc="CB7E1F1A">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os Ogrizovic">
    <w15:presenceInfo w15:providerId="Windows Live" w15:userId="814dde3571834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A2"/>
    <w:rsid w:val="000576F1"/>
    <w:rsid w:val="00086CE8"/>
    <w:rsid w:val="00170C18"/>
    <w:rsid w:val="00181C1F"/>
    <w:rsid w:val="00193B5C"/>
    <w:rsid w:val="00197914"/>
    <w:rsid w:val="001B1330"/>
    <w:rsid w:val="001E45F3"/>
    <w:rsid w:val="0029637D"/>
    <w:rsid w:val="002C107D"/>
    <w:rsid w:val="002F0125"/>
    <w:rsid w:val="003111E8"/>
    <w:rsid w:val="00387690"/>
    <w:rsid w:val="003C55B1"/>
    <w:rsid w:val="0046247F"/>
    <w:rsid w:val="004B1FE2"/>
    <w:rsid w:val="00517469"/>
    <w:rsid w:val="00522CB2"/>
    <w:rsid w:val="00574328"/>
    <w:rsid w:val="005A0A41"/>
    <w:rsid w:val="005A610C"/>
    <w:rsid w:val="005B2415"/>
    <w:rsid w:val="005C6294"/>
    <w:rsid w:val="005D483C"/>
    <w:rsid w:val="00614BA2"/>
    <w:rsid w:val="00614C5D"/>
    <w:rsid w:val="00633730"/>
    <w:rsid w:val="006510A8"/>
    <w:rsid w:val="00704790"/>
    <w:rsid w:val="007A0005"/>
    <w:rsid w:val="00884EC1"/>
    <w:rsid w:val="008A4619"/>
    <w:rsid w:val="008B0E35"/>
    <w:rsid w:val="00903904"/>
    <w:rsid w:val="00920049"/>
    <w:rsid w:val="0093375B"/>
    <w:rsid w:val="00951B3D"/>
    <w:rsid w:val="00965914"/>
    <w:rsid w:val="0099132C"/>
    <w:rsid w:val="009A3DA5"/>
    <w:rsid w:val="00A1160B"/>
    <w:rsid w:val="00A12F8E"/>
    <w:rsid w:val="00A56382"/>
    <w:rsid w:val="00B24EC5"/>
    <w:rsid w:val="00B5149D"/>
    <w:rsid w:val="00B61F40"/>
    <w:rsid w:val="00B6490D"/>
    <w:rsid w:val="00B66129"/>
    <w:rsid w:val="00B67582"/>
    <w:rsid w:val="00B844A6"/>
    <w:rsid w:val="00B85FF9"/>
    <w:rsid w:val="00BE03E6"/>
    <w:rsid w:val="00C3195C"/>
    <w:rsid w:val="00CA7503"/>
    <w:rsid w:val="00D62BD0"/>
    <w:rsid w:val="00DA0BAC"/>
    <w:rsid w:val="00DC020A"/>
    <w:rsid w:val="00DE7C7F"/>
    <w:rsid w:val="00DF48E4"/>
    <w:rsid w:val="00E10302"/>
    <w:rsid w:val="00E11CF2"/>
    <w:rsid w:val="00E64796"/>
    <w:rsid w:val="00F27128"/>
    <w:rsid w:val="00F36900"/>
    <w:rsid w:val="00F61DEC"/>
    <w:rsid w:val="00F9324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AA67D-DB42-4E5A-A821-E2C53E6F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B5C"/>
    <w:pPr>
      <w:ind w:left="720"/>
      <w:contextualSpacing/>
    </w:pPr>
  </w:style>
  <w:style w:type="character" w:styleId="Hyperlink">
    <w:name w:val="Hyperlink"/>
    <w:basedOn w:val="DefaultParagraphFont"/>
    <w:uiPriority w:val="99"/>
    <w:unhideWhenUsed/>
    <w:rsid w:val="00B844A6"/>
    <w:rPr>
      <w:color w:val="0563C1" w:themeColor="hyperlink"/>
      <w:u w:val="single"/>
    </w:rPr>
  </w:style>
  <w:style w:type="character" w:styleId="FollowedHyperlink">
    <w:name w:val="FollowedHyperlink"/>
    <w:basedOn w:val="DefaultParagraphFont"/>
    <w:uiPriority w:val="99"/>
    <w:semiHidden/>
    <w:unhideWhenUsed/>
    <w:rsid w:val="00B844A6"/>
    <w:rPr>
      <w:color w:val="954F72" w:themeColor="followedHyperlink"/>
      <w:u w:val="single"/>
    </w:rPr>
  </w:style>
  <w:style w:type="character" w:customStyle="1" w:styleId="Heading1Char">
    <w:name w:val="Heading 1 Char"/>
    <w:basedOn w:val="DefaultParagraphFont"/>
    <w:link w:val="Heading1"/>
    <w:uiPriority w:val="9"/>
    <w:rsid w:val="0096591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D48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hessgam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Ogrizovic</dc:creator>
  <cp:keywords/>
  <dc:description/>
  <cp:lastModifiedBy>Uros Ogrizovic</cp:lastModifiedBy>
  <cp:revision>62</cp:revision>
  <dcterms:created xsi:type="dcterms:W3CDTF">2020-03-22T15:00:00Z</dcterms:created>
  <dcterms:modified xsi:type="dcterms:W3CDTF">2020-03-25T17:18:00Z</dcterms:modified>
</cp:coreProperties>
</file>